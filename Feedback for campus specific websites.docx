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908B" w14:textId="3E862830" w:rsidR="0019376B" w:rsidRDefault="0019376B" w:rsidP="0081098C">
      <w:pPr>
        <w:shd w:val="clear" w:color="auto" w:fill="FFFFFF"/>
        <w:spacing w:before="300" w:after="150"/>
        <w:outlineLvl w:val="0"/>
        <w:rPr>
          <w:ins w:id="0" w:author="Hayley A Heino" w:date="2022-04-25T14:56:00Z"/>
          <w:rFonts w:ascii="inherit" w:eastAsia="Times New Roman" w:hAnsi="inherit" w:cs="Helvetica"/>
          <w:color w:val="333333"/>
          <w:kern w:val="36"/>
          <w:sz w:val="57"/>
          <w:szCs w:val="57"/>
        </w:rPr>
      </w:pPr>
      <w:ins w:id="1" w:author="Hayley A Heino" w:date="2022-04-25T14:56:00Z">
        <w:r>
          <w:rPr>
            <w:rFonts w:ascii="inherit" w:eastAsia="Times New Roman" w:hAnsi="inherit" w:cs="Helvetica"/>
            <w:color w:val="333333"/>
            <w:kern w:val="36"/>
            <w:sz w:val="57"/>
            <w:szCs w:val="57"/>
          </w:rPr>
          <w:t>Landing Page</w:t>
        </w:r>
      </w:ins>
    </w:p>
    <w:p w14:paraId="575EF5F2" w14:textId="3611E04A" w:rsidR="0081098C" w:rsidRPr="0081098C" w:rsidRDefault="0081098C" w:rsidP="0081098C">
      <w:pPr>
        <w:shd w:val="clear" w:color="auto" w:fill="FFFFFF"/>
        <w:spacing w:before="300" w:after="150"/>
        <w:outlineLvl w:val="0"/>
        <w:rPr>
          <w:rFonts w:ascii="inherit" w:eastAsia="Times New Roman" w:hAnsi="inherit" w:cs="Helvetica"/>
          <w:color w:val="333333"/>
          <w:kern w:val="36"/>
          <w:sz w:val="57"/>
          <w:szCs w:val="57"/>
        </w:rPr>
      </w:pPr>
      <w:r w:rsidRPr="0081098C">
        <w:rPr>
          <w:rFonts w:ascii="inherit" w:eastAsia="Times New Roman" w:hAnsi="inherit" w:cs="Helvetica"/>
          <w:color w:val="333333"/>
          <w:kern w:val="36"/>
          <w:sz w:val="57"/>
          <w:szCs w:val="57"/>
        </w:rPr>
        <w:t>Exploring Patterns of Basic Needs in College Students</w:t>
      </w:r>
    </w:p>
    <w:p w14:paraId="710E36CD" w14:textId="77777777" w:rsidR="0081098C" w:rsidRPr="0081098C" w:rsidRDefault="0081098C" w:rsidP="0081098C">
      <w:pPr>
        <w:shd w:val="clear" w:color="auto" w:fill="FFFFFF"/>
        <w:spacing w:after="150"/>
        <w:outlineLvl w:val="2"/>
        <w:rPr>
          <w:rFonts w:ascii="inherit" w:eastAsia="Times New Roman" w:hAnsi="inherit" w:cs="Helvetica"/>
          <w:color w:val="333333"/>
          <w:sz w:val="36"/>
          <w:szCs w:val="36"/>
        </w:rPr>
      </w:pPr>
      <w:r w:rsidRPr="0081098C">
        <w:rPr>
          <w:rFonts w:ascii="inherit" w:eastAsia="Times New Roman" w:hAnsi="inherit" w:cs="Helvetica"/>
          <w:color w:val="333333"/>
          <w:sz w:val="36"/>
          <w:szCs w:val="36"/>
        </w:rPr>
        <w:t>Pilot #2: CSU, Northridge Specific Trends in Basic Needs</w:t>
      </w:r>
    </w:p>
    <w:p w14:paraId="49595A45" w14:textId="3B920F4A" w:rsidR="0081098C" w:rsidRPr="0081098C" w:rsidDel="0081098C" w:rsidRDefault="0081098C" w:rsidP="0081098C">
      <w:pPr>
        <w:shd w:val="clear" w:color="auto" w:fill="FFFFFF"/>
        <w:spacing w:after="150"/>
        <w:rPr>
          <w:del w:id="2" w:author="Hayley A Heino" w:date="2022-04-25T14:19:00Z"/>
          <w:rFonts w:ascii="Helvetica" w:eastAsia="Times New Roman" w:hAnsi="Helvetica" w:cs="Helvetica"/>
          <w:color w:val="333333"/>
          <w:sz w:val="21"/>
          <w:szCs w:val="21"/>
        </w:rPr>
      </w:pPr>
      <w:del w:id="3" w:author="Hayley A Heino" w:date="2022-04-25T14:19:00Z">
        <w:r w:rsidRPr="0081098C" w:rsidDel="0081098C">
          <w:rPr>
            <w:rFonts w:ascii="Helvetica" w:eastAsia="Times New Roman" w:hAnsi="Helvetica" w:cs="Helvetica"/>
            <w:color w:val="333333"/>
            <w:sz w:val="21"/>
            <w:szCs w:val="21"/>
          </w:rPr>
          <w:fldChar w:fldCharType="begin"/>
        </w:r>
        <w:r w:rsidRPr="0081098C" w:rsidDel="0081098C">
          <w:rPr>
            <w:rFonts w:ascii="Helvetica" w:eastAsia="Times New Roman" w:hAnsi="Helvetica" w:cs="Helvetica"/>
            <w:color w:val="333333"/>
            <w:sz w:val="21"/>
            <w:szCs w:val="21"/>
          </w:rPr>
          <w:delInstrText xml:space="preserve"> HYPERLINK "" </w:delInstrText>
        </w:r>
        <w:r w:rsidRPr="0081098C" w:rsidDel="0081098C">
          <w:rPr>
            <w:rFonts w:ascii="Helvetica" w:eastAsia="Times New Roman" w:hAnsi="Helvetica" w:cs="Helvetica"/>
            <w:color w:val="333333"/>
            <w:sz w:val="21"/>
            <w:szCs w:val="21"/>
          </w:rPr>
          <w:fldChar w:fldCharType="separate"/>
        </w:r>
        <w:r w:rsidRPr="0081098C" w:rsidDel="0081098C">
          <w:rPr>
            <w:rFonts w:ascii="Helvetica" w:eastAsia="Times New Roman" w:hAnsi="Helvetica" w:cs="Helvetica"/>
            <w:i/>
            <w:iCs/>
            <w:color w:val="337AB7"/>
            <w:sz w:val="21"/>
            <w:szCs w:val="21"/>
          </w:rPr>
          <w:delText>See combined campus trends here</w:delText>
        </w:r>
        <w:r w:rsidRPr="0081098C" w:rsidDel="0081098C">
          <w:rPr>
            <w:rFonts w:ascii="Helvetica" w:eastAsia="Times New Roman" w:hAnsi="Helvetica" w:cs="Helvetica"/>
            <w:color w:val="333333"/>
            <w:sz w:val="21"/>
            <w:szCs w:val="21"/>
          </w:rPr>
          <w:fldChar w:fldCharType="end"/>
        </w:r>
      </w:del>
    </w:p>
    <w:p w14:paraId="03E8F664" w14:textId="79289CAA" w:rsidR="0081098C" w:rsidRPr="0081098C" w:rsidRDefault="0081098C" w:rsidP="0081098C">
      <w:pPr>
        <w:shd w:val="clear" w:color="auto" w:fill="FFFFFF"/>
        <w:rPr>
          <w:rFonts w:ascii="Helvetica" w:eastAsia="Times New Roman" w:hAnsi="Helvetica" w:cs="Helvetica"/>
          <w:color w:val="333333"/>
          <w:sz w:val="21"/>
          <w:szCs w:val="21"/>
        </w:rPr>
      </w:pPr>
      <w:r w:rsidRPr="0081098C">
        <w:rPr>
          <w:rFonts w:ascii="Helvetica" w:eastAsia="Times New Roman" w:hAnsi="Helvetica" w:cs="Helvetica"/>
          <w:color w:val="333333"/>
          <w:sz w:val="21"/>
          <w:szCs w:val="21"/>
        </w:rPr>
        <w:t>Food insecurity among college students is a serious problem that can impact student performance in the classroom and ultimately effect student success. The </w:t>
      </w:r>
      <w:hyperlink r:id="rId5" w:history="1">
        <w:r w:rsidRPr="0081098C">
          <w:rPr>
            <w:rFonts w:ascii="Helvetica" w:eastAsia="Times New Roman" w:hAnsi="Helvetica" w:cs="Helvetica"/>
            <w:color w:val="337AB7"/>
            <w:sz w:val="21"/>
            <w:szCs w:val="21"/>
            <w:u w:val="single"/>
          </w:rPr>
          <w:t>Center for Healthy Communities</w:t>
        </w:r>
      </w:hyperlink>
      <w:r w:rsidRPr="0081098C">
        <w:rPr>
          <w:rFonts w:ascii="Helvetica" w:eastAsia="Times New Roman" w:hAnsi="Helvetica" w:cs="Helvetica"/>
          <w:color w:val="333333"/>
          <w:sz w:val="21"/>
          <w:szCs w:val="21"/>
        </w:rPr>
        <w:t> (CHC) developed the </w:t>
      </w:r>
      <w:r w:rsidRPr="0081098C">
        <w:rPr>
          <w:rFonts w:ascii="Helvetica" w:eastAsia="Times New Roman" w:hAnsi="Helvetica" w:cs="Helvetica"/>
          <w:b/>
          <w:bCs/>
          <w:color w:val="333333"/>
          <w:sz w:val="21"/>
          <w:szCs w:val="21"/>
        </w:rPr>
        <w:t>Basic Needs Student Success Survey (BNS3)</w:t>
      </w:r>
      <w:r w:rsidRPr="0081098C">
        <w:rPr>
          <w:rFonts w:ascii="Helvetica" w:eastAsia="Times New Roman" w:hAnsi="Helvetica" w:cs="Helvetica"/>
          <w:color w:val="333333"/>
          <w:sz w:val="21"/>
          <w:szCs w:val="21"/>
        </w:rPr>
        <w:t> and administered it to 402 undergraduate students participating in the </w:t>
      </w:r>
      <w:hyperlink r:id="rId6" w:history="1">
        <w:r w:rsidRPr="0081098C">
          <w:rPr>
            <w:rFonts w:ascii="Helvetica" w:eastAsia="Times New Roman" w:hAnsi="Helvetica" w:cs="Helvetica"/>
            <w:color w:val="337AB7"/>
            <w:sz w:val="21"/>
            <w:szCs w:val="21"/>
            <w:u w:val="single"/>
          </w:rPr>
          <w:t>Educational Opportunity Program (EOP)</w:t>
        </w:r>
      </w:hyperlink>
      <w:r w:rsidRPr="0081098C">
        <w:rPr>
          <w:rFonts w:ascii="Helvetica" w:eastAsia="Times New Roman" w:hAnsi="Helvetica" w:cs="Helvetica"/>
          <w:color w:val="333333"/>
          <w:sz w:val="21"/>
          <w:szCs w:val="21"/>
        </w:rPr>
        <w:t> at </w:t>
      </w:r>
      <w:hyperlink r:id="rId7" w:history="1">
        <w:r w:rsidRPr="0081098C">
          <w:rPr>
            <w:rFonts w:ascii="Helvetica" w:eastAsia="Times New Roman" w:hAnsi="Helvetica" w:cs="Helvetica"/>
            <w:color w:val="337AB7"/>
            <w:sz w:val="21"/>
            <w:szCs w:val="21"/>
            <w:u w:val="single"/>
          </w:rPr>
          <w:t>Chico State</w:t>
        </w:r>
      </w:hyperlink>
      <w:r w:rsidRPr="0081098C">
        <w:rPr>
          <w:rFonts w:ascii="Helvetica" w:eastAsia="Times New Roman" w:hAnsi="Helvetica" w:cs="Helvetica"/>
          <w:color w:val="333333"/>
          <w:sz w:val="21"/>
          <w:szCs w:val="21"/>
        </w:rPr>
        <w:t> (n=</w:t>
      </w:r>
      <w:commentRangeStart w:id="4"/>
      <w:commentRangeStart w:id="5"/>
      <w:del w:id="6" w:author="Kaytlin Conley" w:date="2022-04-25T18:06:00Z">
        <w:r w:rsidRPr="0081098C" w:rsidDel="006D4678">
          <w:rPr>
            <w:rFonts w:ascii="Helvetica" w:eastAsia="Times New Roman" w:hAnsi="Helvetica" w:cs="Helvetica"/>
            <w:color w:val="333333"/>
            <w:sz w:val="21"/>
            <w:szCs w:val="21"/>
          </w:rPr>
          <w:delText>XXX</w:delText>
        </w:r>
        <w:commentRangeEnd w:id="4"/>
        <w:r w:rsidDel="006D4678">
          <w:rPr>
            <w:rStyle w:val="CommentReference"/>
          </w:rPr>
          <w:commentReference w:id="4"/>
        </w:r>
        <w:commentRangeEnd w:id="5"/>
        <w:r w:rsidR="006D4678" w:rsidDel="006D4678">
          <w:rPr>
            <w:rStyle w:val="CommentReference"/>
          </w:rPr>
          <w:commentReference w:id="5"/>
        </w:r>
        <w:r w:rsidRPr="0081098C" w:rsidDel="006D4678">
          <w:rPr>
            <w:rFonts w:ascii="Helvetica" w:eastAsia="Times New Roman" w:hAnsi="Helvetica" w:cs="Helvetica"/>
            <w:color w:val="333333"/>
            <w:sz w:val="21"/>
            <w:szCs w:val="21"/>
          </w:rPr>
          <w:delText>)</w:delText>
        </w:r>
      </w:del>
      <w:r w:rsidRPr="0081098C">
        <w:rPr>
          <w:rFonts w:ascii="Helvetica" w:eastAsia="Times New Roman" w:hAnsi="Helvetica" w:cs="Helvetica"/>
          <w:color w:val="333333"/>
          <w:sz w:val="21"/>
          <w:szCs w:val="21"/>
        </w:rPr>
        <w:t>, </w:t>
      </w:r>
      <w:hyperlink r:id="rId12" w:history="1">
        <w:r w:rsidRPr="0081098C">
          <w:rPr>
            <w:rFonts w:ascii="Helvetica" w:eastAsia="Times New Roman" w:hAnsi="Helvetica" w:cs="Helvetica"/>
            <w:color w:val="337AB7"/>
            <w:sz w:val="21"/>
            <w:szCs w:val="21"/>
            <w:u w:val="single"/>
          </w:rPr>
          <w:t>Fresno State</w:t>
        </w:r>
      </w:hyperlink>
      <w:r w:rsidRPr="0081098C">
        <w:rPr>
          <w:rFonts w:ascii="Helvetica" w:eastAsia="Times New Roman" w:hAnsi="Helvetica" w:cs="Helvetica"/>
          <w:color w:val="333333"/>
          <w:sz w:val="21"/>
          <w:szCs w:val="21"/>
        </w:rPr>
        <w:t> (</w:t>
      </w:r>
      <w:commentRangeStart w:id="7"/>
      <w:r w:rsidRPr="0081098C">
        <w:rPr>
          <w:rFonts w:ascii="Helvetica" w:eastAsia="Times New Roman" w:hAnsi="Helvetica" w:cs="Helvetica"/>
          <w:color w:val="333333"/>
          <w:sz w:val="21"/>
          <w:szCs w:val="21"/>
        </w:rPr>
        <w:t>n=</w:t>
      </w:r>
      <w:r w:rsidRPr="00804AF1">
        <w:rPr>
          <w:rFonts w:ascii="Helvetica" w:eastAsia="Times New Roman" w:hAnsi="Helvetica" w:cs="Helvetica"/>
          <w:color w:val="333333"/>
          <w:sz w:val="21"/>
          <w:szCs w:val="21"/>
          <w:highlight w:val="yellow"/>
          <w:rPrChange w:id="8" w:author="Hayley A Heino" w:date="2022-04-25T14:20:00Z">
            <w:rPr>
              <w:rFonts w:ascii="Helvetica" w:eastAsia="Times New Roman" w:hAnsi="Helvetica" w:cs="Helvetica"/>
              <w:color w:val="333333"/>
              <w:sz w:val="21"/>
              <w:szCs w:val="21"/>
            </w:rPr>
          </w:rPrChange>
        </w:rPr>
        <w:t>XXX</w:t>
      </w:r>
      <w:r w:rsidRPr="0081098C">
        <w:rPr>
          <w:rFonts w:ascii="Helvetica" w:eastAsia="Times New Roman" w:hAnsi="Helvetica" w:cs="Helvetica"/>
          <w:color w:val="333333"/>
          <w:sz w:val="21"/>
          <w:szCs w:val="21"/>
        </w:rPr>
        <w:t xml:space="preserve">) </w:t>
      </w:r>
      <w:commentRangeEnd w:id="7"/>
      <w:r w:rsidR="006D4678">
        <w:rPr>
          <w:rStyle w:val="CommentReference"/>
        </w:rPr>
        <w:commentReference w:id="7"/>
      </w:r>
      <w:r w:rsidRPr="0081098C">
        <w:rPr>
          <w:rFonts w:ascii="Helvetica" w:eastAsia="Times New Roman" w:hAnsi="Helvetica" w:cs="Helvetica"/>
          <w:color w:val="333333"/>
          <w:sz w:val="21"/>
          <w:szCs w:val="21"/>
        </w:rPr>
        <w:t>and </w:t>
      </w:r>
      <w:hyperlink r:id="rId13" w:history="1">
        <w:r w:rsidRPr="0081098C">
          <w:rPr>
            <w:rFonts w:ascii="Helvetica" w:eastAsia="Times New Roman" w:hAnsi="Helvetica" w:cs="Helvetica"/>
            <w:color w:val="337AB7"/>
            <w:sz w:val="21"/>
            <w:szCs w:val="21"/>
            <w:u w:val="single"/>
          </w:rPr>
          <w:t>CSU, Northridge</w:t>
        </w:r>
      </w:hyperlink>
      <w:r w:rsidRPr="0081098C">
        <w:rPr>
          <w:rFonts w:ascii="Helvetica" w:eastAsia="Times New Roman" w:hAnsi="Helvetica" w:cs="Helvetica"/>
          <w:color w:val="333333"/>
          <w:sz w:val="21"/>
          <w:szCs w:val="21"/>
        </w:rPr>
        <w:t> (n=123) from November 25</w:t>
      </w:r>
      <w:r w:rsidRPr="0081098C">
        <w:rPr>
          <w:rFonts w:ascii="MathJax_Math-italic" w:eastAsia="Times New Roman" w:hAnsi="MathJax_Math-italic" w:cs="Helvetica"/>
          <w:color w:val="333333"/>
          <w:sz w:val="18"/>
          <w:szCs w:val="18"/>
          <w:bdr w:val="none" w:sz="0" w:space="0" w:color="auto" w:frame="1"/>
        </w:rPr>
        <w:t>th</w:t>
      </w:r>
      <w:del w:id="9" w:author="Hayley A Heino" w:date="2022-04-25T14:17:00Z">
        <w:r w:rsidRPr="0081098C" w:rsidDel="0081098C">
          <w:rPr>
            <w:rFonts w:ascii="Helvetica" w:eastAsia="Times New Roman" w:hAnsi="Helvetica" w:cs="Helvetica"/>
            <w:color w:val="333333"/>
            <w:sz w:val="21"/>
            <w:szCs w:val="21"/>
            <w:bdr w:val="none" w:sz="0" w:space="0" w:color="auto" w:frame="1"/>
          </w:rPr>
          <w:delText>th</w:delText>
        </w:r>
      </w:del>
      <w:r w:rsidRPr="0081098C">
        <w:rPr>
          <w:rFonts w:ascii="Helvetica" w:eastAsia="Times New Roman" w:hAnsi="Helvetica" w:cs="Helvetica"/>
          <w:color w:val="333333"/>
          <w:sz w:val="21"/>
          <w:szCs w:val="21"/>
        </w:rPr>
        <w:t>, 2020 to March 24</w:t>
      </w:r>
      <w:r w:rsidRPr="0081098C">
        <w:rPr>
          <w:rFonts w:ascii="MathJax_Math-italic" w:eastAsia="Times New Roman" w:hAnsi="MathJax_Math-italic" w:cs="Helvetica"/>
          <w:color w:val="333333"/>
          <w:sz w:val="18"/>
          <w:szCs w:val="18"/>
          <w:bdr w:val="none" w:sz="0" w:space="0" w:color="auto" w:frame="1"/>
        </w:rPr>
        <w:t>th</w:t>
      </w:r>
      <w:del w:id="10" w:author="Hayley A Heino" w:date="2022-04-25T14:17:00Z">
        <w:r w:rsidRPr="0081098C" w:rsidDel="0081098C">
          <w:rPr>
            <w:rFonts w:ascii="Helvetica" w:eastAsia="Times New Roman" w:hAnsi="Helvetica" w:cs="Helvetica"/>
            <w:color w:val="333333"/>
            <w:sz w:val="21"/>
            <w:szCs w:val="21"/>
            <w:bdr w:val="none" w:sz="0" w:space="0" w:color="auto" w:frame="1"/>
          </w:rPr>
          <w:delText>th</w:delText>
        </w:r>
      </w:del>
      <w:r w:rsidRPr="0081098C">
        <w:rPr>
          <w:rFonts w:ascii="Helvetica" w:eastAsia="Times New Roman" w:hAnsi="Helvetica" w:cs="Helvetica"/>
          <w:color w:val="333333"/>
          <w:sz w:val="21"/>
          <w:szCs w:val="21"/>
        </w:rPr>
        <w:t xml:space="preserve">, 2021. </w:t>
      </w:r>
      <w:ins w:id="11" w:author="Hayley A Heino" w:date="2022-04-25T14:17:00Z">
        <w:r>
          <w:rPr>
            <w:rFonts w:ascii="Helvetica" w:eastAsia="Times New Roman" w:hAnsi="Helvetica" w:cs="Helvetica"/>
            <w:color w:val="333333"/>
            <w:sz w:val="21"/>
            <w:szCs w:val="21"/>
          </w:rPr>
          <w:t xml:space="preserve">This website shows the </w:t>
        </w:r>
      </w:ins>
      <w:ins w:id="12" w:author="Hayley A Heino" w:date="2022-04-25T14:18:00Z">
        <w:r>
          <w:rPr>
            <w:rFonts w:ascii="Helvetica" w:eastAsia="Times New Roman" w:hAnsi="Helvetica" w:cs="Helvetica"/>
            <w:color w:val="333333"/>
            <w:sz w:val="21"/>
            <w:szCs w:val="21"/>
          </w:rPr>
          <w:t xml:space="preserve">results specific to the CSU, Northridge campus. To see the combined campus trends for all three campuses, click here. </w:t>
        </w:r>
      </w:ins>
      <w:r w:rsidRPr="0081098C">
        <w:rPr>
          <w:rFonts w:ascii="Helvetica" w:eastAsia="Times New Roman" w:hAnsi="Helvetica" w:cs="Helvetica"/>
          <w:color w:val="333333"/>
          <w:sz w:val="21"/>
          <w:szCs w:val="21"/>
        </w:rPr>
        <w:t xml:space="preserve">The EOP office assisted in the recruitment and </w:t>
      </w:r>
      <w:del w:id="13" w:author="Hayley A Heino" w:date="2022-04-25T14:21:00Z">
        <w:r w:rsidRPr="0081098C" w:rsidDel="00804AF1">
          <w:rPr>
            <w:rFonts w:ascii="Helvetica" w:eastAsia="Times New Roman" w:hAnsi="Helvetica" w:cs="Helvetica"/>
            <w:color w:val="333333"/>
            <w:sz w:val="21"/>
            <w:szCs w:val="21"/>
          </w:rPr>
          <w:delText xml:space="preserve">provided computers for students to take the survey. </w:delText>
        </w:r>
      </w:del>
      <w:ins w:id="14" w:author="Hayley A Heino" w:date="2022-04-25T14:21:00Z">
        <w:r w:rsidR="00804AF1">
          <w:rPr>
            <w:rFonts w:ascii="Helvetica" w:eastAsia="Times New Roman" w:hAnsi="Helvetica" w:cs="Helvetica"/>
            <w:color w:val="333333"/>
            <w:sz w:val="21"/>
            <w:szCs w:val="21"/>
          </w:rPr>
          <w:t>p</w:t>
        </w:r>
      </w:ins>
      <w:del w:id="15" w:author="Hayley A Heino" w:date="2022-04-25T14:21:00Z">
        <w:r w:rsidRPr="0081098C" w:rsidDel="00804AF1">
          <w:rPr>
            <w:rFonts w:ascii="Helvetica" w:eastAsia="Times New Roman" w:hAnsi="Helvetica" w:cs="Helvetica"/>
            <w:color w:val="333333"/>
            <w:sz w:val="21"/>
            <w:szCs w:val="21"/>
          </w:rPr>
          <w:delText>P</w:delText>
        </w:r>
      </w:del>
      <w:r w:rsidRPr="0081098C">
        <w:rPr>
          <w:rFonts w:ascii="Helvetica" w:eastAsia="Times New Roman" w:hAnsi="Helvetica" w:cs="Helvetica"/>
          <w:color w:val="333333"/>
          <w:sz w:val="21"/>
          <w:szCs w:val="21"/>
        </w:rPr>
        <w:t xml:space="preserve">articipants were given a $25 gift card for </w:t>
      </w:r>
      <w:ins w:id="16" w:author="Hayley A Heino" w:date="2022-04-25T14:22:00Z">
        <w:r w:rsidR="00804AF1">
          <w:rPr>
            <w:rFonts w:ascii="Helvetica" w:eastAsia="Times New Roman" w:hAnsi="Helvetica" w:cs="Helvetica"/>
            <w:color w:val="333333"/>
            <w:sz w:val="21"/>
            <w:szCs w:val="21"/>
          </w:rPr>
          <w:t>completing the survey</w:t>
        </w:r>
      </w:ins>
      <w:del w:id="17" w:author="Hayley A Heino" w:date="2022-04-25T14:22:00Z">
        <w:r w:rsidRPr="0081098C" w:rsidDel="00804AF1">
          <w:rPr>
            <w:rFonts w:ascii="Helvetica" w:eastAsia="Times New Roman" w:hAnsi="Helvetica" w:cs="Helvetica"/>
            <w:color w:val="333333"/>
            <w:sz w:val="21"/>
            <w:szCs w:val="21"/>
          </w:rPr>
          <w:delText>their participation</w:delText>
        </w:r>
      </w:del>
      <w:r w:rsidRPr="0081098C">
        <w:rPr>
          <w:rFonts w:ascii="Helvetica" w:eastAsia="Times New Roman" w:hAnsi="Helvetica" w:cs="Helvetica"/>
          <w:color w:val="333333"/>
          <w:sz w:val="21"/>
          <w:szCs w:val="21"/>
        </w:rPr>
        <w:t>. EOP students were identified as the target population for this survey based upon their low-income and first-generation student status, which indicates a higher probability of CalFresh eligibility.</w:t>
      </w:r>
    </w:p>
    <w:p w14:paraId="6CDD6B4B" w14:textId="77777777" w:rsidR="00804AF1" w:rsidRDefault="00804AF1" w:rsidP="0081098C">
      <w:pPr>
        <w:shd w:val="clear" w:color="auto" w:fill="FFFFFF"/>
        <w:spacing w:after="150"/>
        <w:rPr>
          <w:ins w:id="18" w:author="Hayley A Heino" w:date="2022-04-25T14:21:00Z"/>
          <w:rFonts w:ascii="Helvetica" w:eastAsia="Times New Roman" w:hAnsi="Helvetica" w:cs="Helvetica"/>
          <w:color w:val="333333"/>
          <w:sz w:val="21"/>
          <w:szCs w:val="21"/>
        </w:rPr>
      </w:pPr>
    </w:p>
    <w:p w14:paraId="1B410E55" w14:textId="118D17F9" w:rsidR="0081098C" w:rsidRPr="0081098C" w:rsidRDefault="0081098C" w:rsidP="0081098C">
      <w:pPr>
        <w:shd w:val="clear" w:color="auto" w:fill="FFFFFF"/>
        <w:spacing w:after="150"/>
        <w:rPr>
          <w:rFonts w:ascii="Helvetica" w:eastAsia="Times New Roman" w:hAnsi="Helvetica" w:cs="Helvetica"/>
          <w:color w:val="333333"/>
          <w:sz w:val="21"/>
          <w:szCs w:val="21"/>
        </w:rPr>
      </w:pPr>
      <w:r w:rsidRPr="0081098C">
        <w:rPr>
          <w:rFonts w:ascii="Helvetica" w:eastAsia="Times New Roman" w:hAnsi="Helvetica" w:cs="Helvetica"/>
          <w:color w:val="333333"/>
          <w:sz w:val="21"/>
          <w:szCs w:val="21"/>
        </w:rPr>
        <w:t xml:space="preserve">The purpose of this second cross-sectional pilot study was to revise the BNS3 tool and </w:t>
      </w:r>
      <w:commentRangeStart w:id="19"/>
      <w:r w:rsidRPr="0081098C">
        <w:rPr>
          <w:rFonts w:ascii="Helvetica" w:eastAsia="Times New Roman" w:hAnsi="Helvetica" w:cs="Helvetica"/>
          <w:color w:val="333333"/>
          <w:sz w:val="21"/>
          <w:szCs w:val="21"/>
        </w:rPr>
        <w:t>validate</w:t>
      </w:r>
      <w:commentRangeEnd w:id="19"/>
      <w:r w:rsidR="00804AF1">
        <w:rPr>
          <w:rStyle w:val="CommentReference"/>
        </w:rPr>
        <w:commentReference w:id="19"/>
      </w:r>
      <w:r w:rsidRPr="0081098C">
        <w:rPr>
          <w:rFonts w:ascii="Helvetica" w:eastAsia="Times New Roman" w:hAnsi="Helvetica" w:cs="Helvetica"/>
          <w:color w:val="333333"/>
          <w:sz w:val="21"/>
          <w:szCs w:val="21"/>
        </w:rPr>
        <w:t xml:space="preserve"> student perception of the following:</w:t>
      </w:r>
    </w:p>
    <w:p w14:paraId="29CF889B" w14:textId="77777777" w:rsidR="0081098C" w:rsidRPr="0081098C" w:rsidRDefault="0081098C" w:rsidP="0081098C">
      <w:pPr>
        <w:numPr>
          <w:ilvl w:val="0"/>
          <w:numId w:val="1"/>
        </w:numPr>
        <w:shd w:val="clear" w:color="auto" w:fill="FFFFFF"/>
        <w:spacing w:before="100" w:beforeAutospacing="1" w:after="100" w:afterAutospacing="1"/>
        <w:rPr>
          <w:rFonts w:ascii="Helvetica" w:eastAsia="Times New Roman" w:hAnsi="Helvetica" w:cs="Helvetica"/>
          <w:color w:val="333333"/>
          <w:sz w:val="21"/>
          <w:szCs w:val="21"/>
        </w:rPr>
      </w:pPr>
      <w:r w:rsidRPr="0081098C">
        <w:rPr>
          <w:rFonts w:ascii="Helvetica" w:eastAsia="Times New Roman" w:hAnsi="Helvetica" w:cs="Helvetica"/>
          <w:color w:val="333333"/>
          <w:sz w:val="21"/>
          <w:szCs w:val="21"/>
        </w:rPr>
        <w:t>The impact of receiving </w:t>
      </w:r>
      <w:hyperlink r:id="rId14" w:history="1">
        <w:r w:rsidRPr="0081098C">
          <w:rPr>
            <w:rFonts w:ascii="Helvetica" w:eastAsia="Times New Roman" w:hAnsi="Helvetica" w:cs="Helvetica"/>
            <w:color w:val="337AB7"/>
            <w:sz w:val="21"/>
            <w:szCs w:val="21"/>
            <w:u w:val="single"/>
          </w:rPr>
          <w:t>CalFresh</w:t>
        </w:r>
      </w:hyperlink>
      <w:r w:rsidRPr="0081098C">
        <w:rPr>
          <w:rFonts w:ascii="Helvetica" w:eastAsia="Times New Roman" w:hAnsi="Helvetica" w:cs="Helvetica"/>
          <w:color w:val="333333"/>
          <w:sz w:val="21"/>
          <w:szCs w:val="21"/>
        </w:rPr>
        <w:t> assistance.</w:t>
      </w:r>
    </w:p>
    <w:p w14:paraId="19B85EDA" w14:textId="77777777" w:rsidR="0081098C" w:rsidRPr="0081098C" w:rsidRDefault="0081098C" w:rsidP="0081098C">
      <w:pPr>
        <w:numPr>
          <w:ilvl w:val="0"/>
          <w:numId w:val="1"/>
        </w:numPr>
        <w:shd w:val="clear" w:color="auto" w:fill="FFFFFF"/>
        <w:spacing w:before="100" w:beforeAutospacing="1" w:after="100" w:afterAutospacing="1"/>
        <w:rPr>
          <w:rFonts w:ascii="Helvetica" w:eastAsia="Times New Roman" w:hAnsi="Helvetica" w:cs="Helvetica"/>
          <w:color w:val="333333"/>
          <w:sz w:val="21"/>
          <w:szCs w:val="21"/>
        </w:rPr>
      </w:pPr>
      <w:r w:rsidRPr="0081098C">
        <w:rPr>
          <w:rFonts w:ascii="Helvetica" w:eastAsia="Times New Roman" w:hAnsi="Helvetica" w:cs="Helvetica"/>
          <w:color w:val="333333"/>
          <w:sz w:val="21"/>
          <w:szCs w:val="21"/>
        </w:rPr>
        <w:t>The impact of utilization of the campus food pantry on their health, nutrition, cooking confidence, time management and academic performance.</w:t>
      </w:r>
    </w:p>
    <w:p w14:paraId="511BA20B" w14:textId="0837900F" w:rsidR="0081098C" w:rsidRPr="0081098C" w:rsidRDefault="0081098C" w:rsidP="0081098C">
      <w:pPr>
        <w:shd w:val="clear" w:color="auto" w:fill="FFFFFF"/>
        <w:spacing w:after="150"/>
        <w:rPr>
          <w:rFonts w:ascii="Helvetica" w:eastAsia="Times New Roman" w:hAnsi="Helvetica" w:cs="Helvetica"/>
          <w:color w:val="333333"/>
          <w:sz w:val="21"/>
          <w:szCs w:val="21"/>
        </w:rPr>
      </w:pPr>
      <w:del w:id="20" w:author="Hayley A Heino" w:date="2022-04-25T14:25:00Z">
        <w:r w:rsidRPr="0081098C" w:rsidDel="001146AE">
          <w:rPr>
            <w:rFonts w:ascii="Helvetica" w:eastAsia="Times New Roman" w:hAnsi="Helvetica" w:cs="Helvetica"/>
            <w:color w:val="333333"/>
            <w:sz w:val="21"/>
            <w:szCs w:val="21"/>
          </w:rPr>
          <w:delText>This report provides a top</w:delText>
        </w:r>
      </w:del>
      <w:del w:id="21" w:author="Hayley A Heino" w:date="2022-04-25T14:24:00Z">
        <w:r w:rsidRPr="0081098C" w:rsidDel="00804AF1">
          <w:rPr>
            <w:rFonts w:ascii="Helvetica" w:eastAsia="Times New Roman" w:hAnsi="Helvetica" w:cs="Helvetica"/>
            <w:color w:val="333333"/>
            <w:sz w:val="21"/>
            <w:szCs w:val="21"/>
          </w:rPr>
          <w:delText xml:space="preserve"> </w:delText>
        </w:r>
      </w:del>
      <w:del w:id="22" w:author="Hayley A Heino" w:date="2022-04-25T14:25:00Z">
        <w:r w:rsidRPr="0081098C" w:rsidDel="001146AE">
          <w:rPr>
            <w:rFonts w:ascii="Helvetica" w:eastAsia="Times New Roman" w:hAnsi="Helvetica" w:cs="Helvetica"/>
            <w:color w:val="333333"/>
            <w:sz w:val="21"/>
            <w:szCs w:val="21"/>
          </w:rPr>
          <w:delText>level descriptive analysis of each question in the survey </w:delText>
        </w:r>
        <w:r w:rsidRPr="0081098C" w:rsidDel="001146AE">
          <w:rPr>
            <w:rFonts w:ascii="Helvetica" w:eastAsia="Times New Roman" w:hAnsi="Helvetica" w:cs="Helvetica"/>
            <w:b/>
            <w:bCs/>
            <w:color w:val="333333"/>
            <w:sz w:val="21"/>
            <w:szCs w:val="21"/>
          </w:rPr>
          <w:delText>for CSU, Northridge respondents only</w:delText>
        </w:r>
        <w:r w:rsidRPr="0081098C" w:rsidDel="001146AE">
          <w:rPr>
            <w:rFonts w:ascii="Helvetica" w:eastAsia="Times New Roman" w:hAnsi="Helvetica" w:cs="Helvetica"/>
            <w:color w:val="333333"/>
            <w:sz w:val="21"/>
            <w:szCs w:val="21"/>
          </w:rPr>
          <w:delText xml:space="preserve">. </w:delText>
        </w:r>
      </w:del>
      <w:r w:rsidRPr="0081098C">
        <w:rPr>
          <w:rFonts w:ascii="Helvetica" w:eastAsia="Times New Roman" w:hAnsi="Helvetica" w:cs="Helvetica"/>
          <w:color w:val="333333"/>
          <w:sz w:val="21"/>
          <w:szCs w:val="21"/>
        </w:rPr>
        <w:t>Researchers and campus staff are encouraged to review the information in this analysis to formulate additional research questions and hypotheses.</w:t>
      </w:r>
      <w:del w:id="23" w:author="Hayley A Heino" w:date="2022-04-25T14:25:00Z">
        <w:r w:rsidRPr="0081098C" w:rsidDel="001146AE">
          <w:rPr>
            <w:rFonts w:ascii="Helvetica" w:eastAsia="Times New Roman" w:hAnsi="Helvetica" w:cs="Helvetica"/>
            <w:color w:val="333333"/>
            <w:sz w:val="21"/>
            <w:szCs w:val="21"/>
          </w:rPr>
          <w:delText xml:space="preserve"> To view trends for all campuses combined, see the </w:delText>
        </w:r>
        <w:r w:rsidRPr="0081098C" w:rsidDel="001146AE">
          <w:rPr>
            <w:rFonts w:ascii="Helvetica" w:eastAsia="Times New Roman" w:hAnsi="Helvetica" w:cs="Helvetica"/>
            <w:color w:val="333333"/>
            <w:sz w:val="21"/>
            <w:szCs w:val="21"/>
          </w:rPr>
          <w:fldChar w:fldCharType="begin"/>
        </w:r>
        <w:r w:rsidRPr="0081098C" w:rsidDel="001146AE">
          <w:rPr>
            <w:rFonts w:ascii="Helvetica" w:eastAsia="Times New Roman" w:hAnsi="Helvetica" w:cs="Helvetica"/>
            <w:color w:val="333333"/>
            <w:sz w:val="21"/>
            <w:szCs w:val="21"/>
          </w:rPr>
          <w:delInstrText xml:space="preserve"> HYPERLINK "" </w:delInstrText>
        </w:r>
        <w:r w:rsidRPr="0081098C" w:rsidDel="001146AE">
          <w:rPr>
            <w:rFonts w:ascii="Helvetica" w:eastAsia="Times New Roman" w:hAnsi="Helvetica" w:cs="Helvetica"/>
            <w:color w:val="333333"/>
            <w:sz w:val="21"/>
            <w:szCs w:val="21"/>
          </w:rPr>
          <w:fldChar w:fldCharType="separate"/>
        </w:r>
        <w:r w:rsidRPr="0081098C" w:rsidDel="001146AE">
          <w:rPr>
            <w:rFonts w:ascii="Helvetica" w:eastAsia="Times New Roman" w:hAnsi="Helvetica" w:cs="Helvetica"/>
            <w:color w:val="337AB7"/>
            <w:sz w:val="21"/>
            <w:szCs w:val="21"/>
            <w:u w:val="single"/>
          </w:rPr>
          <w:delText>Full study analysis webpage (link)</w:delText>
        </w:r>
        <w:r w:rsidRPr="0081098C" w:rsidDel="001146AE">
          <w:rPr>
            <w:rFonts w:ascii="Helvetica" w:eastAsia="Times New Roman" w:hAnsi="Helvetica" w:cs="Helvetica"/>
            <w:color w:val="333333"/>
            <w:sz w:val="21"/>
            <w:szCs w:val="21"/>
          </w:rPr>
          <w:fldChar w:fldCharType="end"/>
        </w:r>
        <w:r w:rsidRPr="0081098C" w:rsidDel="001146AE">
          <w:rPr>
            <w:rFonts w:ascii="Helvetica" w:eastAsia="Times New Roman" w:hAnsi="Helvetica" w:cs="Helvetica"/>
            <w:color w:val="333333"/>
            <w:sz w:val="21"/>
            <w:szCs w:val="21"/>
          </w:rPr>
          <w:delText>.</w:delText>
        </w:r>
      </w:del>
    </w:p>
    <w:p w14:paraId="2C245976" w14:textId="77777777" w:rsidR="0081098C" w:rsidRPr="0081098C" w:rsidRDefault="0081098C" w:rsidP="0081098C">
      <w:pPr>
        <w:shd w:val="clear" w:color="auto" w:fill="FFFFFF"/>
        <w:spacing w:after="150"/>
        <w:rPr>
          <w:rFonts w:ascii="Helvetica" w:eastAsia="Times New Roman" w:hAnsi="Helvetica" w:cs="Helvetica"/>
          <w:color w:val="333333"/>
          <w:sz w:val="21"/>
          <w:szCs w:val="21"/>
        </w:rPr>
      </w:pPr>
      <w:r w:rsidRPr="0081098C">
        <w:rPr>
          <w:rFonts w:ascii="Helvetica" w:eastAsia="Times New Roman" w:hAnsi="Helvetica" w:cs="Helvetica"/>
          <w:b/>
          <w:bCs/>
          <w:color w:val="333333"/>
          <w:sz w:val="21"/>
          <w:szCs w:val="21"/>
        </w:rPr>
        <w:t>Disclaimer on Missing Data:</w:t>
      </w:r>
      <w:r w:rsidRPr="0081098C">
        <w:rPr>
          <w:rFonts w:ascii="Helvetica" w:eastAsia="Times New Roman" w:hAnsi="Helvetica" w:cs="Helvetica"/>
          <w:color w:val="333333"/>
          <w:sz w:val="21"/>
          <w:szCs w:val="21"/>
        </w:rPr>
        <w:t> Students were allowed to select answers such as “Prefer not to answer” or “I don’t know” as responses to every question asked. These answers were then converted to missing values, denoted as </w:t>
      </w:r>
      <w:r w:rsidRPr="0081098C">
        <w:rPr>
          <w:rFonts w:ascii="Helvetica" w:eastAsia="Times New Roman" w:hAnsi="Helvetica" w:cs="Helvetica"/>
          <w:i/>
          <w:iCs/>
          <w:color w:val="333333"/>
          <w:sz w:val="21"/>
          <w:szCs w:val="21"/>
        </w:rPr>
        <w:t>NA</w:t>
      </w:r>
      <w:r w:rsidRPr="0081098C">
        <w:rPr>
          <w:rFonts w:ascii="Helvetica" w:eastAsia="Times New Roman" w:hAnsi="Helvetica" w:cs="Helvetica"/>
          <w:color w:val="333333"/>
          <w:sz w:val="21"/>
          <w:szCs w:val="21"/>
        </w:rPr>
        <w:t>, and this is the cause of the missing data for certain questions (not 100% of respondents reporting). The total number of non-missing responses (and percentage of the total data) are provided for each question.</w:t>
      </w:r>
    </w:p>
    <w:p w14:paraId="0988D910" w14:textId="77777777" w:rsidR="0081098C" w:rsidRPr="0081098C" w:rsidRDefault="0081098C" w:rsidP="0081098C">
      <w:pPr>
        <w:shd w:val="clear" w:color="auto" w:fill="FFFFFF"/>
        <w:spacing w:after="150"/>
        <w:rPr>
          <w:rFonts w:ascii="Helvetica" w:eastAsia="Times New Roman" w:hAnsi="Helvetica" w:cs="Helvetica"/>
          <w:color w:val="333333"/>
          <w:sz w:val="21"/>
          <w:szCs w:val="21"/>
        </w:rPr>
      </w:pPr>
    </w:p>
    <w:p w14:paraId="61FC0271" w14:textId="77777777" w:rsidR="0081098C" w:rsidRPr="0081098C" w:rsidRDefault="006D4678" w:rsidP="0081098C">
      <w:pPr>
        <w:shd w:val="clear" w:color="auto" w:fill="FFFFFF"/>
        <w:spacing w:after="150"/>
        <w:outlineLvl w:val="2"/>
        <w:rPr>
          <w:rFonts w:ascii="inherit" w:eastAsia="Times New Roman" w:hAnsi="inherit" w:cs="Helvetica"/>
          <w:color w:val="333333"/>
          <w:sz w:val="36"/>
          <w:szCs w:val="36"/>
        </w:rPr>
      </w:pPr>
      <w:hyperlink r:id="rId15" w:history="1">
        <w:r w:rsidR="0081098C" w:rsidRPr="0081098C">
          <w:rPr>
            <w:rFonts w:ascii="Segoe UI Emoji" w:eastAsia="Times New Roman" w:hAnsi="Segoe UI Emoji" w:cs="Segoe UI Emoji"/>
            <w:color w:val="337AB7"/>
            <w:sz w:val="36"/>
            <w:szCs w:val="36"/>
            <w:u w:val="single"/>
          </w:rPr>
          <w:t>🔎</w:t>
        </w:r>
        <w:r w:rsidR="0081098C" w:rsidRPr="0081098C">
          <w:rPr>
            <w:rFonts w:ascii="inherit" w:eastAsia="Times New Roman" w:hAnsi="inherit" w:cs="Helvetica"/>
            <w:color w:val="337AB7"/>
            <w:sz w:val="36"/>
            <w:szCs w:val="36"/>
            <w:u w:val="single"/>
          </w:rPr>
          <w:t xml:space="preserve"> How to use this website</w:t>
        </w:r>
      </w:hyperlink>
    </w:p>
    <w:p w14:paraId="1BF69BC5" w14:textId="77777777" w:rsidR="0081098C" w:rsidRPr="0081098C" w:rsidRDefault="0081098C" w:rsidP="0081098C">
      <w:pPr>
        <w:shd w:val="clear" w:color="auto" w:fill="FFFFFF"/>
        <w:spacing w:after="150"/>
        <w:rPr>
          <w:rFonts w:ascii="Helvetica" w:eastAsia="Times New Roman" w:hAnsi="Helvetica" w:cs="Helvetica"/>
          <w:color w:val="333333"/>
          <w:sz w:val="21"/>
          <w:szCs w:val="21"/>
        </w:rPr>
      </w:pPr>
      <w:r w:rsidRPr="0081098C">
        <w:rPr>
          <w:rFonts w:ascii="Helvetica" w:eastAsia="Times New Roman" w:hAnsi="Helvetica" w:cs="Helvetica"/>
          <w:i/>
          <w:iCs/>
          <w:color w:val="333333"/>
          <w:sz w:val="21"/>
          <w:szCs w:val="21"/>
        </w:rPr>
        <w:t>Click above for instructions on how to navigate the website and interpret graphs.</w:t>
      </w:r>
    </w:p>
    <w:p w14:paraId="01D2B4C8" w14:textId="38417AB2" w:rsidR="00D1010D" w:rsidRDefault="0081098C" w:rsidP="0081098C">
      <w:r w:rsidRPr="0081098C">
        <w:rPr>
          <w:rFonts w:ascii="Helvetica" w:eastAsia="Times New Roman" w:hAnsi="Helvetica" w:cs="Helvetica"/>
          <w:color w:val="333333"/>
          <w:sz w:val="21"/>
          <w:szCs w:val="21"/>
        </w:rPr>
        <w:lastRenderedPageBreak/>
        <w:br/>
      </w:r>
      <w:r w:rsidRPr="0081098C">
        <w:rPr>
          <w:rFonts w:ascii="Times New Roman" w:eastAsia="Times New Roman" w:hAnsi="Times New Roman" w:cs="Times New Roman"/>
          <w:noProof/>
        </w:rPr>
        <w:drawing>
          <wp:inline distT="0" distB="0" distL="0" distR="0" wp14:anchorId="2205E640" wp14:editId="05E18895">
            <wp:extent cx="5943600" cy="184848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p>
    <w:sectPr w:rsidR="00D1010D" w:rsidSect="00EE6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ayley A Heino" w:date="2022-04-25T14:20:00Z" w:initials="HAH">
    <w:p w14:paraId="4ACE724E" w14:textId="7C2AC134" w:rsidR="0081098C" w:rsidRDefault="0081098C">
      <w:pPr>
        <w:pStyle w:val="CommentText"/>
      </w:pPr>
      <w:r>
        <w:rPr>
          <w:rStyle w:val="CommentReference"/>
        </w:rPr>
        <w:annotationRef/>
      </w:r>
      <w:r>
        <w:t xml:space="preserve">Need to add </w:t>
      </w:r>
      <w:r w:rsidR="00804AF1">
        <w:t>total n for Chico state and Fresno</w:t>
      </w:r>
    </w:p>
  </w:comment>
  <w:comment w:id="5" w:author="Kaytlin Conley" w:date="2022-04-25T18:05:00Z" w:initials="KC">
    <w:p w14:paraId="11B98EF3" w14:textId="3086CE3F" w:rsidR="006D4678" w:rsidRDefault="006D4678" w:rsidP="006D4678">
      <w:pPr>
        <w:pStyle w:val="CommentText"/>
      </w:pPr>
      <w:r>
        <w:rPr>
          <w:rStyle w:val="CommentReference"/>
        </w:rPr>
        <w:annotationRef/>
      </w:r>
      <w:r>
        <w:t>N for</w:t>
      </w:r>
      <w:r>
        <w:t xml:space="preserve"> Chico</w:t>
      </w:r>
      <w:r>
        <w:t xml:space="preserve"> State N=</w:t>
      </w:r>
      <w:r>
        <w:t>145</w:t>
      </w:r>
    </w:p>
    <w:p w14:paraId="02B35104" w14:textId="16ADC870" w:rsidR="006D4678" w:rsidRDefault="006D4678" w:rsidP="006D4678">
      <w:pPr>
        <w:pStyle w:val="CommentText"/>
      </w:pPr>
      <w:r>
        <w:t>Grabbed numbers from bns eda website student demo page.</w:t>
      </w:r>
    </w:p>
  </w:comment>
  <w:comment w:id="7" w:author="Kaytlin Conley" w:date="2022-04-25T18:05:00Z" w:initials="KC">
    <w:p w14:paraId="13B6300C" w14:textId="77777777" w:rsidR="006D4678" w:rsidRDefault="006D4678">
      <w:pPr>
        <w:pStyle w:val="CommentText"/>
      </w:pPr>
      <w:r>
        <w:rPr>
          <w:rStyle w:val="CommentReference"/>
        </w:rPr>
        <w:annotationRef/>
      </w:r>
      <w:r>
        <w:t>N for Fresno State N=134</w:t>
      </w:r>
    </w:p>
    <w:p w14:paraId="530F8F6A" w14:textId="7D06AC33" w:rsidR="006D4678" w:rsidRDefault="006D4678">
      <w:pPr>
        <w:pStyle w:val="CommentText"/>
      </w:pPr>
      <w:r>
        <w:t>Grabbed numbers from bns eda website student demo page.</w:t>
      </w:r>
    </w:p>
  </w:comment>
  <w:comment w:id="19" w:author="Hayley A Heino" w:date="2022-04-25T14:23:00Z" w:initials="HAH">
    <w:p w14:paraId="7D7D2D86" w14:textId="782D53DA" w:rsidR="00804AF1" w:rsidRDefault="00804AF1">
      <w:pPr>
        <w:pStyle w:val="CommentText"/>
      </w:pPr>
      <w:r>
        <w:rPr>
          <w:rStyle w:val="CommentReference"/>
        </w:rPr>
        <w:annotationRef/>
      </w:r>
      <w:r>
        <w:t>Is this the most accurate word – maybe "assess" would be more fitting?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CE724E" w15:done="0"/>
  <w15:commentEx w15:paraId="02B35104" w15:done="0"/>
  <w15:commentEx w15:paraId="530F8F6A" w15:done="0"/>
  <w15:commentEx w15:paraId="7D7D2D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2C94" w16cex:dateUtc="2022-04-25T21:20:00Z"/>
  <w16cex:commentExtensible w16cex:durableId="2611617E" w16cex:dateUtc="2022-04-26T01:05:00Z"/>
  <w16cex:commentExtensible w16cex:durableId="2611614E" w16cex:dateUtc="2022-04-26T01:05:00Z"/>
  <w16cex:commentExtensible w16cex:durableId="26112D6F" w16cex:dateUtc="2022-04-25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CE724E" w16cid:durableId="26112C94"/>
  <w16cid:commentId w16cid:paraId="02B35104" w16cid:durableId="2611617E"/>
  <w16cid:commentId w16cid:paraId="530F8F6A" w16cid:durableId="2611614E"/>
  <w16cid:commentId w16cid:paraId="7D7D2D86" w16cid:durableId="26112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11E"/>
    <w:multiLevelType w:val="multilevel"/>
    <w:tmpl w:val="01AA5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ley A Heino">
    <w15:presenceInfo w15:providerId="AD" w15:userId="S::hheino@csuchico.edu::0882a165-8c7b-4f23-ae59-afbd86acb649"/>
  </w15:person>
  <w15:person w15:author="Kaytlin Conley">
    <w15:presenceInfo w15:providerId="Windows Live" w15:userId="2dcc83deaf962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1146AE"/>
    <w:rsid w:val="0019376B"/>
    <w:rsid w:val="006D4678"/>
    <w:rsid w:val="00804AF1"/>
    <w:rsid w:val="0081098C"/>
    <w:rsid w:val="00D1010D"/>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098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1098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109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9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098C"/>
    <w:rPr>
      <w:color w:val="0000FF"/>
      <w:u w:val="single"/>
    </w:rPr>
  </w:style>
  <w:style w:type="character" w:styleId="Emphasis">
    <w:name w:val="Emphasis"/>
    <w:basedOn w:val="DefaultParagraphFont"/>
    <w:uiPriority w:val="20"/>
    <w:qFormat/>
    <w:rsid w:val="0081098C"/>
    <w:rPr>
      <w:i/>
      <w:iCs/>
    </w:rPr>
  </w:style>
  <w:style w:type="character" w:styleId="Strong">
    <w:name w:val="Strong"/>
    <w:basedOn w:val="DefaultParagraphFont"/>
    <w:uiPriority w:val="22"/>
    <w:qFormat/>
    <w:rsid w:val="0081098C"/>
    <w:rPr>
      <w:b/>
      <w:bCs/>
    </w:rPr>
  </w:style>
  <w:style w:type="character" w:customStyle="1" w:styleId="mi">
    <w:name w:val="mi"/>
    <w:basedOn w:val="DefaultParagraphFont"/>
    <w:rsid w:val="0081098C"/>
  </w:style>
  <w:style w:type="character" w:customStyle="1" w:styleId="mjxassistivemathml">
    <w:name w:val="mjx_assistive_mathml"/>
    <w:basedOn w:val="DefaultParagraphFont"/>
    <w:rsid w:val="0081098C"/>
  </w:style>
  <w:style w:type="character" w:styleId="CommentReference">
    <w:name w:val="annotation reference"/>
    <w:basedOn w:val="DefaultParagraphFont"/>
    <w:uiPriority w:val="99"/>
    <w:semiHidden/>
    <w:unhideWhenUsed/>
    <w:rsid w:val="0081098C"/>
    <w:rPr>
      <w:sz w:val="16"/>
      <w:szCs w:val="16"/>
    </w:rPr>
  </w:style>
  <w:style w:type="paragraph" w:styleId="CommentText">
    <w:name w:val="annotation text"/>
    <w:basedOn w:val="Normal"/>
    <w:link w:val="CommentTextChar"/>
    <w:uiPriority w:val="99"/>
    <w:semiHidden/>
    <w:unhideWhenUsed/>
    <w:rsid w:val="0081098C"/>
    <w:rPr>
      <w:sz w:val="20"/>
      <w:szCs w:val="20"/>
    </w:rPr>
  </w:style>
  <w:style w:type="character" w:customStyle="1" w:styleId="CommentTextChar">
    <w:name w:val="Comment Text Char"/>
    <w:basedOn w:val="DefaultParagraphFont"/>
    <w:link w:val="CommentText"/>
    <w:uiPriority w:val="99"/>
    <w:semiHidden/>
    <w:rsid w:val="0081098C"/>
    <w:rPr>
      <w:sz w:val="20"/>
      <w:szCs w:val="20"/>
    </w:rPr>
  </w:style>
  <w:style w:type="paragraph" w:styleId="CommentSubject">
    <w:name w:val="annotation subject"/>
    <w:basedOn w:val="CommentText"/>
    <w:next w:val="CommentText"/>
    <w:link w:val="CommentSubjectChar"/>
    <w:uiPriority w:val="99"/>
    <w:semiHidden/>
    <w:unhideWhenUsed/>
    <w:rsid w:val="0081098C"/>
    <w:rPr>
      <w:b/>
      <w:bCs/>
    </w:rPr>
  </w:style>
  <w:style w:type="character" w:customStyle="1" w:styleId="CommentSubjectChar">
    <w:name w:val="Comment Subject Char"/>
    <w:basedOn w:val="CommentTextChar"/>
    <w:link w:val="CommentSubject"/>
    <w:uiPriority w:val="99"/>
    <w:semiHidden/>
    <w:rsid w:val="008109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241768">
      <w:bodyDiv w:val="1"/>
      <w:marLeft w:val="0"/>
      <w:marRight w:val="0"/>
      <w:marTop w:val="0"/>
      <w:marBottom w:val="0"/>
      <w:divBdr>
        <w:top w:val="none" w:sz="0" w:space="0" w:color="auto"/>
        <w:left w:val="none" w:sz="0" w:space="0" w:color="auto"/>
        <w:bottom w:val="none" w:sz="0" w:space="0" w:color="auto"/>
        <w:right w:val="none" w:sz="0" w:space="0" w:color="auto"/>
      </w:divBdr>
      <w:divsChild>
        <w:div w:id="47146607">
          <w:marLeft w:val="0"/>
          <w:marRight w:val="0"/>
          <w:marTop w:val="0"/>
          <w:marBottom w:val="0"/>
          <w:divBdr>
            <w:top w:val="none" w:sz="0" w:space="0" w:color="auto"/>
            <w:left w:val="none" w:sz="0" w:space="0" w:color="auto"/>
            <w:bottom w:val="none" w:sz="0" w:space="0" w:color="auto"/>
            <w:right w:val="none" w:sz="0" w:space="0" w:color="auto"/>
          </w:divBdr>
        </w:div>
        <w:div w:id="1141388755">
          <w:marLeft w:val="0"/>
          <w:marRight w:val="0"/>
          <w:marTop w:val="0"/>
          <w:marBottom w:val="0"/>
          <w:divBdr>
            <w:top w:val="none" w:sz="0" w:space="0" w:color="auto"/>
            <w:left w:val="none" w:sz="0" w:space="0" w:color="auto"/>
            <w:bottom w:val="none" w:sz="0" w:space="0" w:color="auto"/>
            <w:right w:val="none" w:sz="0" w:space="0" w:color="auto"/>
          </w:divBdr>
        </w:div>
        <w:div w:id="194649817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sun.edu/csun-eop"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csuchico.edu/eop/" TargetMode="External"/><Relationship Id="rId12" Type="http://schemas.openxmlformats.org/officeDocument/2006/relationships/hyperlink" Target="https://www.fresnostate.edu/studentaffairs/eop/abouteo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2.calstate.edu/attend/student-services/eop" TargetMode="External"/><Relationship Id="rId11" Type="http://schemas.microsoft.com/office/2018/08/relationships/commentsExtensible" Target="commentsExtensible.xml"/><Relationship Id="rId5" Type="http://schemas.openxmlformats.org/officeDocument/2006/relationships/hyperlink" Target="https://www.csuchico.edu/chc/" TargetMode="External"/><Relationship Id="rId15" Type="http://schemas.openxmlformats.org/officeDocument/2006/relationships/hyperlink" Target="file:///C:\Users\hheino\Box\CHC%20All\01.%20Projects%20Active\CFO-CalFresh%20Outreach%20(SP6495201)\08.%20Research%20and%20Evaluation\02.%20Data%20Analysis\BNS3-pilot2\bns3p2_eda_website_csun\Instructions.html"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csuchico.edu/calfresh/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Kaytlin Conley</cp:lastModifiedBy>
  <cp:revision>4</cp:revision>
  <dcterms:created xsi:type="dcterms:W3CDTF">2018-02-09T21:34:00Z</dcterms:created>
  <dcterms:modified xsi:type="dcterms:W3CDTF">2022-04-26T01:06:00Z</dcterms:modified>
</cp:coreProperties>
</file>